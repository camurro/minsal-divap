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09353A">
      <w:pPr>
        <w:rPr>
          <w:rFonts w:ascii="Arial" w:hAnsi="Arial" w:cs="Arial"/>
          <w:sz w:val="20"/>
        </w:rPr>
      </w:pPr>
      <w:bookmarkStart w:id="0" w:name="_GoBack"/>
      <w:bookmarkEnd w:id="0"/>
      <w:ins w:id="1" w:author="aferran" w:date="2011-01-14T13:06:00Z">
        <w:r>
          <w:rPr>
            <w:rFonts w:ascii="Verdana" w:hAnsi="Verdana" w:cs="Arial"/>
            <w:noProof/>
            <w:color w:val="000099"/>
            <w:lang w:val="es-AR" w:eastAsia="es-AR"/>
          </w:rPr>
          <w:drawing>
            <wp:inline distT="0" distB="0" distL="0" distR="0">
              <wp:extent cx="1150620" cy="1051560"/>
              <wp:effectExtent l="0" t="0" r="0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0620" cy="1051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04"/>
        <w:gridCol w:w="360"/>
        <w:gridCol w:w="3900"/>
      </w:tblGrid>
      <w:tr w:rsidR="00000000">
        <w:tc>
          <w:tcPr>
            <w:tcW w:w="5204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C073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SUBSECRETARIA DE REDES ASISTENCIALES </w:t>
            </w:r>
          </w:p>
          <w:p w:rsidR="00000000" w:rsidRDefault="00C073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DIVISIÓN DE ATENCIÓN PRIMARIA                                            </w:t>
            </w:r>
          </w:p>
        </w:tc>
        <w:tc>
          <w:tcPr>
            <w:tcW w:w="360" w:type="dxa"/>
            <w:shd w:val="clear" w:color="auto" w:fill="auto"/>
          </w:tcPr>
          <w:p w:rsidR="00000000" w:rsidRDefault="00C07394">
            <w:pPr>
              <w:snapToGrid w:val="0"/>
              <w:rPr>
                <w:rFonts w:ascii="Arial" w:hAnsi="Arial" w:cs="Arial"/>
                <w:sz w:val="20"/>
              </w:rPr>
            </w:pPr>
          </w:p>
        </w:tc>
        <w:tc>
          <w:tcPr>
            <w:tcW w:w="390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C073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DISTRIBUYE RECURSOS PROGRAMA </w:t>
            </w:r>
            <w:r>
              <w:rPr>
                <w:rFonts w:ascii="Arial" w:hAnsi="Arial" w:cs="Arial"/>
                <w:sz w:val="20"/>
              </w:rPr>
              <w:t>{nombrePrograma}</w:t>
            </w:r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C07394">
            <w:r>
              <w:rPr>
                <w:rFonts w:ascii="Arial" w:hAnsi="Arial" w:cs="Arial"/>
                <w:sz w:val="20"/>
              </w:rPr>
              <w:t xml:space="preserve">AÑO </w:t>
            </w:r>
            <w:r>
              <w:rPr>
                <w:rFonts w:ascii="Arial" w:hAnsi="Arial" w:cs="Arial"/>
                <w:sz w:val="20"/>
              </w:rPr>
              <w:t>{anoPrograma}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00000">
        <w:tc>
          <w:tcPr>
            <w:tcW w:w="5204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C07394">
            <w:pPr>
              <w:snapToGrid w:val="0"/>
            </w:pPr>
          </w:p>
        </w:tc>
        <w:tc>
          <w:tcPr>
            <w:tcW w:w="360" w:type="dxa"/>
            <w:shd w:val="clear" w:color="auto" w:fill="auto"/>
          </w:tcPr>
          <w:p w:rsidR="00000000" w:rsidRDefault="00C07394">
            <w:pPr>
              <w:snapToGrid w:val="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900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C07394">
            <w:pPr>
              <w:snapToGrid w:val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="00000000" w:rsidRDefault="00C07394"/>
    <w:p w:rsidR="00000000" w:rsidRDefault="00C07394">
      <w:pPr>
        <w:rPr>
          <w:rFonts w:ascii="Arial" w:hAnsi="Arial" w:cs="Arial"/>
          <w:sz w:val="20"/>
          <w:lang w:val="en-US"/>
        </w:rPr>
      </w:pPr>
    </w:p>
    <w:p w:rsidR="00000000" w:rsidRDefault="00C07394">
      <w:pPr>
        <w:rPr>
          <w:rFonts w:ascii="Arial" w:hAnsi="Arial" w:cs="Arial"/>
          <w:sz w:val="20"/>
          <w:lang w:val="en-US"/>
        </w:rPr>
      </w:pPr>
    </w:p>
    <w:p w:rsidR="00000000" w:rsidRDefault="00C07394">
      <w:pPr>
        <w:rPr>
          <w:rFonts w:ascii="Arial" w:hAnsi="Arial" w:cs="Arial"/>
          <w:lang w:val="en-US"/>
        </w:rPr>
      </w:pPr>
    </w:p>
    <w:p w:rsidR="00000000" w:rsidRDefault="0009353A">
      <w:pPr>
        <w:rPr>
          <w:rFonts w:ascii="Arial" w:hAnsi="Arial" w:cs="Arial"/>
          <w:sz w:val="20"/>
          <w:lang w:val="es-CL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123190</wp:posOffset>
                </wp:positionV>
                <wp:extent cx="1028700" cy="0"/>
                <wp:effectExtent l="13335" t="13335" r="5715" b="571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B7E7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9.7pt" to="38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" strokeweight=".26mm">
                <v:stroke joinstyle="miter" endcap="square"/>
              </v:line>
            </w:pict>
          </mc:Fallback>
        </mc:AlternateContent>
      </w:r>
      <w:r w:rsidR="00C07394">
        <w:rPr>
          <w:rFonts w:ascii="Arial" w:hAnsi="Arial" w:cs="Arial"/>
          <w:lang w:val="en-US"/>
        </w:rPr>
        <w:tab/>
      </w:r>
      <w:r w:rsidR="00C07394">
        <w:rPr>
          <w:rFonts w:ascii="Arial" w:hAnsi="Arial" w:cs="Arial"/>
          <w:lang w:val="en-US"/>
        </w:rPr>
        <w:tab/>
      </w:r>
      <w:r w:rsidR="00C07394">
        <w:rPr>
          <w:rFonts w:ascii="Arial" w:hAnsi="Arial" w:cs="Arial"/>
          <w:lang w:val="en-US"/>
        </w:rPr>
        <w:tab/>
      </w:r>
      <w:r w:rsidR="00C07394">
        <w:rPr>
          <w:rFonts w:ascii="Arial" w:hAnsi="Arial" w:cs="Arial"/>
          <w:lang w:val="en-US"/>
        </w:rPr>
        <w:tab/>
        <w:t xml:space="preserve">                                 </w:t>
      </w:r>
      <w:r w:rsidR="00C07394">
        <w:rPr>
          <w:rFonts w:ascii="Arial" w:hAnsi="Arial" w:cs="Arial"/>
          <w:sz w:val="20"/>
          <w:lang w:val="es-CL"/>
        </w:rPr>
        <w:t xml:space="preserve">EXENTA Nº </w:t>
      </w:r>
      <w:r w:rsidR="00C07394">
        <w:rPr>
          <w:rFonts w:ascii="Arial" w:hAnsi="Arial" w:cs="Arial"/>
          <w:sz w:val="20"/>
          <w:lang w:val="es-CL"/>
        </w:rPr>
        <w:tab/>
        <w:t xml:space="preserve">                </w:t>
      </w:r>
      <w:r w:rsidR="00C07394">
        <w:rPr>
          <w:rFonts w:ascii="Arial" w:hAnsi="Arial" w:cs="Arial"/>
          <w:sz w:val="20"/>
          <w:lang w:val="es-CL"/>
        </w:rPr>
        <w:t xml:space="preserve">        /</w:t>
      </w:r>
    </w:p>
    <w:p w:rsidR="00000000" w:rsidRDefault="00C07394">
      <w:pPr>
        <w:rPr>
          <w:rFonts w:ascii="Arial" w:hAnsi="Arial" w:cs="Arial"/>
          <w:sz w:val="20"/>
          <w:lang w:val="es-CL"/>
        </w:rPr>
      </w:pPr>
    </w:p>
    <w:p w:rsidR="00000000" w:rsidRDefault="00C07394">
      <w:pPr>
        <w:rPr>
          <w:rFonts w:ascii="Arial" w:hAnsi="Arial" w:cs="Arial"/>
          <w:sz w:val="20"/>
          <w:lang w:val="es-CL"/>
        </w:rPr>
      </w:pPr>
      <w:r>
        <w:rPr>
          <w:rFonts w:ascii="Arial" w:eastAsia="Arial" w:hAnsi="Arial" w:cs="Arial"/>
          <w:sz w:val="20"/>
          <w:lang w:val="es-CL"/>
        </w:rPr>
        <w:t xml:space="preserve">                                                                           </w:t>
      </w:r>
    </w:p>
    <w:p w:rsidR="00000000" w:rsidRDefault="00C07394">
      <w:pPr>
        <w:rPr>
          <w:rFonts w:ascii="Arial" w:hAnsi="Arial" w:cs="Arial"/>
          <w:sz w:val="20"/>
          <w:lang w:val="es-CL"/>
        </w:rPr>
      </w:pPr>
    </w:p>
    <w:p w:rsidR="00000000" w:rsidRDefault="00C07394">
      <w:pPr>
        <w:rPr>
          <w:rFonts w:ascii="Arial" w:hAnsi="Arial" w:cs="Arial"/>
          <w:sz w:val="20"/>
          <w:lang w:val="es-CL"/>
        </w:rPr>
      </w:pPr>
    </w:p>
    <w:p w:rsidR="00000000" w:rsidRDefault="00C07394">
      <w:pPr>
        <w:rPr>
          <w:sz w:val="20"/>
          <w:lang w:val="es-CL"/>
        </w:rPr>
      </w:pPr>
      <w:r>
        <w:rPr>
          <w:rFonts w:ascii="Arial" w:eastAsia="Arial" w:hAnsi="Arial" w:cs="Arial"/>
          <w:sz w:val="20"/>
          <w:lang w:val="es-CL"/>
        </w:rPr>
        <w:t xml:space="preserve">                                                                                          </w:t>
      </w:r>
      <w:r>
        <w:rPr>
          <w:rFonts w:ascii="Arial" w:hAnsi="Arial" w:cs="Arial"/>
          <w:sz w:val="20"/>
          <w:lang w:val="es-CL"/>
        </w:rPr>
        <w:t xml:space="preserve">SANTIAGO, </w:t>
      </w:r>
    </w:p>
    <w:p w:rsidR="00000000" w:rsidRDefault="00C07394">
      <w:pPr>
        <w:rPr>
          <w:sz w:val="20"/>
          <w:lang w:val="es-CL"/>
        </w:rPr>
      </w:pPr>
    </w:p>
    <w:p w:rsidR="00000000" w:rsidRDefault="00C07394">
      <w:pPr>
        <w:rPr>
          <w:sz w:val="20"/>
          <w:lang w:val="es-CL"/>
        </w:rPr>
      </w:pPr>
    </w:p>
    <w:p w:rsidR="00000000" w:rsidRDefault="00C07394">
      <w:pPr>
        <w:rPr>
          <w:sz w:val="20"/>
          <w:lang w:val="es-CL"/>
        </w:rPr>
      </w:pPr>
    </w:p>
    <w:p w:rsidR="00000000" w:rsidRDefault="00C07394">
      <w:pPr>
        <w:rPr>
          <w:sz w:val="20"/>
          <w:lang w:val="es-CL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  <w:r>
        <w:rPr>
          <w:sz w:val="20"/>
          <w:lang w:val="es-CL"/>
        </w:rPr>
        <w:tab/>
      </w:r>
      <w:r>
        <w:rPr>
          <w:sz w:val="20"/>
          <w:lang w:val="es-CL"/>
        </w:rPr>
        <w:tab/>
      </w:r>
      <w:r>
        <w:rPr>
          <w:sz w:val="20"/>
          <w:lang w:val="es-CL"/>
        </w:rPr>
        <w:tab/>
      </w:r>
      <w:r>
        <w:rPr>
          <w:sz w:val="20"/>
          <w:lang w:val="es-CL"/>
        </w:rPr>
        <w:tab/>
      </w:r>
      <w:r>
        <w:rPr>
          <w:sz w:val="20"/>
          <w:lang w:val="es-CL"/>
        </w:rPr>
        <w:tab/>
      </w:r>
      <w:r>
        <w:rPr>
          <w:rFonts w:ascii="Arial" w:hAnsi="Arial" w:cs="Arial"/>
          <w:b/>
          <w:bCs/>
          <w:sz w:val="20"/>
        </w:rPr>
        <w:t>VISTO:</w:t>
      </w:r>
      <w:r>
        <w:rPr>
          <w:rFonts w:ascii="Arial" w:hAnsi="Arial" w:cs="Arial"/>
          <w:sz w:val="20"/>
        </w:rPr>
        <w:t xml:space="preserve"> La refrendación otorgada por memorando C52 Nº 199 </w:t>
      </w:r>
      <w:r>
        <w:rPr>
          <w:rFonts w:ascii="Arial" w:hAnsi="Arial" w:cs="Arial"/>
          <w:sz w:val="20"/>
        </w:rPr>
        <w:t xml:space="preserve">de 2013, del Dpto. de Finanzas de Atención Primaria; la Resolución Exenta Nº 1190 de 2013 aprobatoria del programa, el artículo 24, de la Ley de Presupuesto Nº 20.713; lo dispuesto en los artículos 4º y 7º del DFL Nº 1 de 2005, del Ministerio de Salud; en </w:t>
      </w:r>
      <w:r>
        <w:rPr>
          <w:rFonts w:ascii="Arial" w:hAnsi="Arial" w:cs="Arial"/>
          <w:sz w:val="20"/>
        </w:rPr>
        <w:t>los artículos 6º y 25 del decreto        Nº 136 del 2004, del Ministerio de Salud; los artículos 49 y 56 de la ley Nº 19.378, y en la resolución      Nº 1.600 de 2008 de la Contraloría General de la República, y</w:t>
      </w: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ascii="Arial" w:hAnsi="Arial" w:cs="Arial"/>
          <w:b/>
          <w:bCs/>
          <w:sz w:val="20"/>
        </w:rPr>
        <w:t>CONSIDERANDO:</w:t>
      </w: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</w:t>
      </w:r>
      <w:r>
        <w:rPr>
          <w:rFonts w:ascii="Arial" w:eastAsia="Arial" w:hAnsi="Arial" w:cs="Arial"/>
          <w:sz w:val="20"/>
        </w:rPr>
        <w:t xml:space="preserve">                                     </w:t>
      </w:r>
      <w:r>
        <w:rPr>
          <w:rFonts w:ascii="Arial" w:hAnsi="Arial" w:cs="Arial"/>
          <w:sz w:val="20"/>
        </w:rPr>
        <w:t>- Las disposiciones de la Ley Nº 20.713, artículo 24, que permiten dictar a contar de la fecha de su publicación, los decretos y resoluciones que en virtud de dicha ley, sean necesarios para posibilitar la ejecución pre</w:t>
      </w:r>
      <w:r>
        <w:rPr>
          <w:rFonts w:ascii="Arial" w:hAnsi="Arial" w:cs="Arial"/>
          <w:sz w:val="20"/>
        </w:rPr>
        <w:t xml:space="preserve">supuestaria, de forma que éstas puedan regir a contar del 1 de enero del año </w:t>
      </w:r>
      <w:r>
        <w:rPr>
          <w:rFonts w:ascii="Arial" w:hAnsi="Arial" w:cs="Arial"/>
          <w:sz w:val="20"/>
        </w:rPr>
        <w:t>{anoPrograma}</w:t>
      </w:r>
      <w:r>
        <w:rPr>
          <w:rFonts w:ascii="Arial" w:hAnsi="Arial" w:cs="Arial"/>
          <w:sz w:val="20"/>
        </w:rPr>
        <w:t xml:space="preserve">. </w:t>
      </w: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          </w:t>
      </w:r>
      <w:r>
        <w:rPr>
          <w:rFonts w:ascii="Arial" w:hAnsi="Arial" w:cs="Arial"/>
          <w:sz w:val="20"/>
        </w:rPr>
        <w:t xml:space="preserve">- La necesidad de determinar la distribución a los Servicios de Salud de los recursos asignados para el </w:t>
      </w:r>
      <w:r>
        <w:rPr>
          <w:rFonts w:ascii="Arial" w:hAnsi="Arial" w:cs="Arial"/>
          <w:sz w:val="20"/>
        </w:rPr>
        <w:t>{an</w:t>
      </w:r>
      <w:r>
        <w:rPr>
          <w:rFonts w:ascii="Arial" w:hAnsi="Arial" w:cs="Arial"/>
          <w:sz w:val="20"/>
        </w:rPr>
        <w:t>oPrograma}</w:t>
      </w:r>
      <w:r>
        <w:rPr>
          <w:rFonts w:ascii="Arial" w:hAnsi="Arial" w:cs="Arial"/>
          <w:sz w:val="20"/>
        </w:rPr>
        <w:t xml:space="preserve"> al “Programa </w:t>
      </w:r>
      <w:r>
        <w:rPr>
          <w:rFonts w:ascii="Arial" w:hAnsi="Arial" w:cs="Arial"/>
          <w:sz w:val="20"/>
        </w:rPr>
        <w:t>{nombrePrograma}</w:t>
      </w:r>
      <w:r>
        <w:rPr>
          <w:rFonts w:ascii="Arial" w:hAnsi="Arial" w:cs="Arial"/>
          <w:sz w:val="20"/>
        </w:rPr>
        <w:t>”, para su entrega a los municipios y establecimientos de atención primaria dependientes de los Servicios de Salud.</w:t>
      </w: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sz w:val="20"/>
        </w:rPr>
        <w:t xml:space="preserve">   </w:t>
      </w:r>
      <w:r>
        <w:rPr>
          <w:rFonts w:ascii="Arial" w:eastAsia="Arial" w:hAnsi="Arial" w:cs="Arial"/>
          <w:bCs/>
          <w:sz w:val="20"/>
        </w:rPr>
        <w:t xml:space="preserve">  </w:t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sz w:val="20"/>
        </w:rPr>
        <w:t xml:space="preserve">                                                                                          </w:t>
      </w:r>
      <w:r>
        <w:rPr>
          <w:rFonts w:ascii="Arial" w:hAnsi="Arial" w:cs="Arial"/>
          <w:sz w:val="20"/>
        </w:rPr>
        <w:t xml:space="preserve">      </w:t>
      </w: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eastAsia="Arial" w:hAnsi="Arial" w:cs="Arial"/>
          <w:bCs/>
          <w:sz w:val="20"/>
        </w:rPr>
        <w:t xml:space="preserve">  </w:t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 xml:space="preserve">   - Que el monto total de recursos está contemplado en la ley     Nº 20.713, de presupuestos del sector público para 2014, en la partida 16 – 02 – 02, glosas 02 y 03,</w:t>
      </w:r>
      <w:r>
        <w:rPr>
          <w:rFonts w:ascii="Arial" w:hAnsi="Arial" w:cs="Arial"/>
          <w:sz w:val="20"/>
        </w:rPr>
        <w:t xml:space="preserve"> dicto la siguiente:</w:t>
      </w: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ind w:firstLine="708"/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ascii="Arial" w:hAnsi="Arial" w:cs="Arial"/>
          <w:b/>
          <w:bCs/>
          <w:sz w:val="20"/>
        </w:rPr>
        <w:t>RESOLUCIÓN:</w:t>
      </w: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</w:t>
      </w:r>
      <w:r>
        <w:rPr>
          <w:rFonts w:ascii="Arial" w:eastAsia="Arial" w:hAnsi="Arial" w:cs="Arial"/>
          <w:sz w:val="20"/>
        </w:rPr>
        <w:t xml:space="preserve">                                           </w:t>
      </w:r>
      <w:r>
        <w:rPr>
          <w:rFonts w:ascii="Arial" w:hAnsi="Arial" w:cs="Arial"/>
          <w:b/>
          <w:bCs/>
          <w:sz w:val="20"/>
        </w:rPr>
        <w:t xml:space="preserve">1º.- DISTRIBUYANSE, </w:t>
      </w:r>
      <w:r>
        <w:rPr>
          <w:rFonts w:ascii="Arial" w:hAnsi="Arial" w:cs="Arial"/>
          <w:sz w:val="20"/>
        </w:rPr>
        <w:t xml:space="preserve">los recursos del “Programa </w:t>
      </w:r>
      <w:r>
        <w:rPr>
          <w:rFonts w:ascii="Arial" w:hAnsi="Arial" w:cs="Arial"/>
          <w:sz w:val="20"/>
        </w:rPr>
        <w:t>{nombrePrograma}</w:t>
      </w:r>
      <w:r>
        <w:rPr>
          <w:rFonts w:ascii="Arial" w:hAnsi="Arial" w:cs="Arial"/>
          <w:sz w:val="20"/>
        </w:rPr>
        <w:t xml:space="preserve">” durante el año </w:t>
      </w:r>
      <w:r>
        <w:rPr>
          <w:rFonts w:ascii="Arial" w:hAnsi="Arial" w:cs="Arial"/>
          <w:sz w:val="20"/>
        </w:rPr>
        <w:t>{anoPrograma}</w:t>
      </w:r>
      <w:r>
        <w:rPr>
          <w:rFonts w:ascii="Arial" w:hAnsi="Arial" w:cs="Arial"/>
          <w:sz w:val="20"/>
        </w:rPr>
        <w:t>, en la forma que a continuación se indica:</w:t>
      </w:r>
    </w:p>
    <w:p w:rsidR="00000000" w:rsidRDefault="00C07394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0"/>
        <w:gridCol w:w="2191"/>
        <w:gridCol w:w="1546"/>
        <w:gridCol w:w="1546"/>
        <w:gridCol w:w="1546"/>
        <w:gridCol w:w="1541"/>
      </w:tblGrid>
      <w:tr w:rsidR="00000000">
        <w:tc>
          <w:tcPr>
            <w:tcW w:w="90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  <w:r>
              <w:t>COD</w:t>
            </w:r>
          </w:p>
        </w:tc>
        <w:tc>
          <w:tcPr>
            <w:tcW w:w="219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  <w:r>
              <w:t>Servicio de Salud</w:t>
            </w:r>
          </w:p>
        </w:tc>
        <w:tc>
          <w:tcPr>
            <w:tcW w:w="154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  <w:r>
              <w:t>Subtitulo 24</w:t>
            </w:r>
          </w:p>
        </w:tc>
        <w:tc>
          <w:tcPr>
            <w:tcW w:w="154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  <w:r>
              <w:t>Subtitulo 21</w:t>
            </w:r>
          </w:p>
        </w:tc>
        <w:tc>
          <w:tcPr>
            <w:tcW w:w="154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  <w:r>
              <w:t>Subtitulo 22</w:t>
            </w:r>
          </w:p>
        </w:tc>
        <w:tc>
          <w:tcPr>
            <w:tcW w:w="154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  <w:r>
              <w:t>Total</w:t>
            </w:r>
          </w:p>
        </w:tc>
      </w:tr>
      <w:tr w:rsidR="00000000">
        <w:tc>
          <w:tcPr>
            <w:tcW w:w="90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</w:p>
        </w:tc>
        <w:tc>
          <w:tcPr>
            <w:tcW w:w="219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</w:p>
        </w:tc>
        <w:tc>
          <w:tcPr>
            <w:tcW w:w="154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</w:p>
        </w:tc>
        <w:tc>
          <w:tcPr>
            <w:tcW w:w="154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</w:p>
        </w:tc>
        <w:tc>
          <w:tcPr>
            <w:tcW w:w="154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</w:p>
        </w:tc>
        <w:tc>
          <w:tcPr>
            <w:tcW w:w="154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</w:p>
        </w:tc>
      </w:tr>
      <w:tr w:rsidR="00000000">
        <w:tc>
          <w:tcPr>
            <w:tcW w:w="90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</w:p>
        </w:tc>
        <w:tc>
          <w:tcPr>
            <w:tcW w:w="219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</w:p>
        </w:tc>
        <w:tc>
          <w:tcPr>
            <w:tcW w:w="154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</w:p>
        </w:tc>
        <w:tc>
          <w:tcPr>
            <w:tcW w:w="154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</w:p>
        </w:tc>
        <w:tc>
          <w:tcPr>
            <w:tcW w:w="154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</w:p>
        </w:tc>
        <w:tc>
          <w:tcPr>
            <w:tcW w:w="154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07394">
            <w:pPr>
              <w:pStyle w:val="TableContents"/>
              <w:jc w:val="both"/>
            </w:pPr>
          </w:p>
        </w:tc>
      </w:tr>
    </w:tbl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center"/>
      </w:pPr>
    </w:p>
    <w:p w:rsidR="00000000" w:rsidRDefault="00C07394">
      <w:pPr>
        <w:jc w:val="center"/>
        <w:rPr>
          <w:rFonts w:ascii="Arial" w:hAnsi="Arial" w:cs="Arial"/>
          <w:b/>
          <w:bCs/>
          <w:sz w:val="20"/>
        </w:rPr>
      </w:pPr>
    </w:p>
    <w:p w:rsidR="00000000" w:rsidRDefault="00C07394">
      <w:pPr>
        <w:ind w:firstLine="3540"/>
        <w:jc w:val="both"/>
        <w:rPr>
          <w:rFonts w:ascii="Arial" w:hAnsi="Arial" w:cs="Arial"/>
          <w:b/>
          <w:bCs/>
          <w:sz w:val="20"/>
        </w:rPr>
      </w:pPr>
    </w:p>
    <w:p w:rsidR="00000000" w:rsidRDefault="00C07394">
      <w:pPr>
        <w:ind w:firstLine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2º.- IMPÚTESE </w:t>
      </w:r>
      <w:r>
        <w:rPr>
          <w:rFonts w:ascii="Arial" w:hAnsi="Arial" w:cs="Arial"/>
          <w:sz w:val="20"/>
        </w:rPr>
        <w:t>el gasto que irroga el presente Programa</w:t>
      </w:r>
      <w:bookmarkStart w:id="2" w:name="OLE_LINK2"/>
      <w:r>
        <w:rPr>
          <w:rFonts w:ascii="Arial" w:hAnsi="Arial" w:cs="Arial"/>
          <w:sz w:val="20"/>
        </w:rPr>
        <w:t xml:space="preserve"> de             </w:t>
      </w:r>
      <w:r>
        <w:rPr>
          <w:rFonts w:ascii="Arial" w:hAnsi="Arial" w:cs="Arial"/>
          <w:sz w:val="20"/>
        </w:rPr>
        <w:t>{resumenAsignacion}</w:t>
      </w:r>
      <w:r>
        <w:rPr>
          <w:rFonts w:ascii="Arial" w:hAnsi="Arial" w:cs="Arial"/>
          <w:sz w:val="20"/>
        </w:rPr>
        <w:t>, del presupuesto vigente.</w:t>
      </w:r>
      <w:bookmarkEnd w:id="2"/>
      <w:r>
        <w:rPr>
          <w:rFonts w:ascii="Arial" w:hAnsi="Arial" w:cs="Arial"/>
          <w:sz w:val="20"/>
        </w:rPr>
        <w:t xml:space="preserve"> </w:t>
      </w: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jc w:val="both"/>
        <w:rPr>
          <w:rFonts w:ascii="Arial" w:hAnsi="Arial" w:cs="Arial"/>
          <w:sz w:val="20"/>
        </w:rPr>
      </w:pPr>
    </w:p>
    <w:p w:rsidR="00000000" w:rsidRDefault="00C07394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</w:t>
      </w:r>
      <w:r>
        <w:rPr>
          <w:rFonts w:ascii="Arial" w:hAnsi="Arial" w:cs="Arial"/>
          <w:b/>
          <w:bCs/>
          <w:sz w:val="20"/>
        </w:rPr>
        <w:t>ANÓTESE Y COMUNÍQUESE</w:t>
      </w:r>
    </w:p>
    <w:p w:rsidR="00000000" w:rsidRDefault="00C07394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000000" w:rsidRDefault="00C07394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000000" w:rsidRDefault="00C07394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000000" w:rsidRDefault="00C07394">
      <w:pPr>
        <w:tabs>
          <w:tab w:val="left" w:pos="3600"/>
        </w:tabs>
        <w:jc w:val="center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b/>
          <w:bCs/>
          <w:sz w:val="20"/>
        </w:rPr>
        <w:t xml:space="preserve">                       </w:t>
      </w:r>
    </w:p>
    <w:p w:rsidR="00000000" w:rsidRDefault="00C07394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  <w:r>
        <w:rPr>
          <w:rFonts w:ascii="Arial" w:eastAsia="Arial" w:hAnsi="Arial" w:cs="Arial"/>
          <w:b/>
          <w:bCs/>
          <w:sz w:val="20"/>
        </w:rPr>
        <w:t xml:space="preserve">                        </w:t>
      </w:r>
      <w:r>
        <w:rPr>
          <w:rFonts w:ascii="Arial" w:hAnsi="Arial" w:cs="Arial"/>
          <w:b/>
          <w:bCs/>
          <w:sz w:val="20"/>
        </w:rPr>
        <w:t>MINISTRO DE SALUD</w:t>
      </w:r>
    </w:p>
    <w:p w:rsidR="00000000" w:rsidRDefault="00C07394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000000" w:rsidRDefault="00C07394">
      <w:pPr>
        <w:tabs>
          <w:tab w:val="left" w:pos="3600"/>
        </w:tabs>
        <w:jc w:val="center"/>
        <w:rPr>
          <w:rFonts w:ascii="Arial" w:hAnsi="Arial" w:cs="Arial"/>
          <w:b/>
          <w:bCs/>
          <w:sz w:val="20"/>
        </w:rPr>
      </w:pPr>
    </w:p>
    <w:p w:rsidR="00000000" w:rsidRDefault="00C07394">
      <w:pPr>
        <w:tabs>
          <w:tab w:val="left" w:pos="3600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DISTRI</w:t>
      </w:r>
      <w:r>
        <w:rPr>
          <w:rFonts w:ascii="Arial" w:hAnsi="Arial" w:cs="Arial"/>
          <w:b/>
          <w:bCs/>
          <w:sz w:val="20"/>
        </w:rPr>
        <w:t>BUCIÓN:</w:t>
      </w:r>
    </w:p>
    <w:p w:rsidR="00000000" w:rsidRDefault="00C07394">
      <w:pPr>
        <w:tabs>
          <w:tab w:val="left" w:pos="36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Servicios de Salud del País.</w:t>
      </w:r>
    </w:p>
    <w:p w:rsidR="00000000" w:rsidRDefault="00C07394">
      <w:pPr>
        <w:tabs>
          <w:tab w:val="left" w:pos="36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Gabinete del Ministerio de Salud.</w:t>
      </w:r>
    </w:p>
    <w:p w:rsidR="00000000" w:rsidRDefault="00C07394">
      <w:pPr>
        <w:tabs>
          <w:tab w:val="left" w:pos="36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Gabinete de la Subsecretaria de Redes Asistenciales</w:t>
      </w:r>
    </w:p>
    <w:p w:rsidR="00000000" w:rsidRDefault="00C07394">
      <w:pPr>
        <w:tabs>
          <w:tab w:val="left" w:pos="36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División Jurídica.</w:t>
      </w:r>
    </w:p>
    <w:p w:rsidR="00000000" w:rsidRDefault="00C07394">
      <w:pPr>
        <w:tabs>
          <w:tab w:val="left" w:pos="36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División de Atención Primaria.</w:t>
      </w:r>
    </w:p>
    <w:p w:rsidR="00000000" w:rsidRDefault="00C07394">
      <w:pPr>
        <w:tabs>
          <w:tab w:val="left" w:pos="3600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- Dpto. de Finanzas de Atención Primaria.</w:t>
      </w:r>
    </w:p>
    <w:p w:rsidR="00C07394" w:rsidRDefault="00C07394">
      <w:pPr>
        <w:tabs>
          <w:tab w:val="left" w:pos="3600"/>
        </w:tabs>
      </w:pPr>
      <w:r>
        <w:rPr>
          <w:rFonts w:ascii="Arial" w:hAnsi="Arial" w:cs="Arial"/>
          <w:b/>
          <w:bCs/>
          <w:sz w:val="20"/>
        </w:rPr>
        <w:t xml:space="preserve">- </w:t>
      </w:r>
      <w:r>
        <w:rPr>
          <w:rFonts w:ascii="Arial" w:hAnsi="Arial" w:cs="Arial"/>
          <w:sz w:val="20"/>
        </w:rPr>
        <w:t>Oficina de Partes.</w:t>
      </w:r>
    </w:p>
    <w:sectPr w:rsidR="00C07394">
      <w:pgSz w:w="12240" w:h="18720"/>
      <w:pgMar w:top="1259" w:right="1264" w:bottom="125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3A"/>
    <w:rsid w:val="0009353A"/>
    <w:rsid w:val="00C0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chartTrackingRefBased/>
  <w15:docId w15:val="{FD74389D-BA27-49EA-BD13-8607DCA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aferran">
    <w:name w:val="aferran"/>
    <w:rPr>
      <w:rFonts w:ascii="Arial" w:hAnsi="Arial" w:cs="Arial"/>
      <w:color w:val="auto"/>
      <w:sz w:val="20"/>
      <w:szCs w:val="20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 DE CHILE                                                                           APRUEBA PROGRAMA DE</vt:lpstr>
    </vt:vector>
  </TitlesOfParts>
  <Company>Hewlett-Packard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 DE CHILE                                                                           APRUEBA PROGRAMA DE</dc:title>
  <dc:subject/>
  <dc:creator>vrodriguez</dc:creator>
  <cp:keywords/>
  <dc:description/>
  <cp:lastModifiedBy>cmurillo</cp:lastModifiedBy>
  <cp:revision>2</cp:revision>
  <cp:lastPrinted>2013-12-20T14:58:00Z</cp:lastPrinted>
  <dcterms:created xsi:type="dcterms:W3CDTF">2014-11-04T14:21:00Z</dcterms:created>
  <dcterms:modified xsi:type="dcterms:W3CDTF">2014-11-04T14:21:00Z</dcterms:modified>
</cp:coreProperties>
</file>